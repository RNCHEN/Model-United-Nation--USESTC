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14C6" w14:textId="77777777" w:rsidR="00F065B2" w:rsidRDefault="00E3102C">
      <w:pPr>
        <w:ind w:firstLine="562"/>
        <w:jc w:val="center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GB"/>
        </w:rPr>
        <w:t>Agenda</w:t>
      </w:r>
    </w:p>
    <w:p w14:paraId="480BC6B2" w14:textId="0E41025E" w:rsidR="00F065B2" w:rsidRDefault="00E3102C">
      <w:pPr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lang w:val="en-GB"/>
        </w:rPr>
        <w:t xml:space="preserve">Submitter: </w:t>
      </w:r>
      <w:r>
        <w:rPr>
          <w:rFonts w:ascii="Times New Roman" w:hAnsi="Times New Roman" w:cs="Times New Roman"/>
          <w:sz w:val="22"/>
        </w:rPr>
        <w:t>Canada</w:t>
      </w:r>
      <w:ins w:id="0" w:author="蒋 天凝" w:date="2021-05-20T23:40:00Z">
        <w:r w:rsidR="00776AB6">
          <w:rPr>
            <w:rFonts w:ascii="Times New Roman" w:hAnsi="Times New Roman" w:cs="Times New Roman"/>
            <w:sz w:val="22"/>
          </w:rPr>
          <w:t>, U</w:t>
        </w:r>
      </w:ins>
      <w:ins w:id="1" w:author="蒋 天凝" w:date="2021-05-20T23:41:00Z">
        <w:r w:rsidR="00776AB6">
          <w:rPr>
            <w:rFonts w:ascii="Times New Roman" w:hAnsi="Times New Roman" w:cs="Times New Roman"/>
            <w:sz w:val="22"/>
          </w:rPr>
          <w:t>nited States of America</w:t>
        </w:r>
      </w:ins>
    </w:p>
    <w:p w14:paraId="06D2818B" w14:textId="77777777" w:rsidR="00F065B2" w:rsidRDefault="00E3102C">
      <w:pPr>
        <w:ind w:firstLineChars="0" w:firstLine="0"/>
        <w:rPr>
          <w:rFonts w:ascii="Times New Roman" w:hAnsi="Times New Roman" w:cs="Times New Roman"/>
          <w:sz w:val="22"/>
          <w:lang w:val="en-GB"/>
        </w:rPr>
      </w:pPr>
      <w:r>
        <w:rPr>
          <w:rFonts w:ascii="Times New Roman" w:hAnsi="Times New Roman" w:cs="Times New Roman"/>
          <w:sz w:val="22"/>
          <w:lang w:val="en-GB"/>
        </w:rPr>
        <w:t xml:space="preserve">Committee: </w:t>
      </w:r>
      <w:r>
        <w:rPr>
          <w:rFonts w:ascii="Times New Roman" w:hAnsi="Times New Roman" w:cs="Times New Roman"/>
          <w:sz w:val="22"/>
        </w:rPr>
        <w:t>UNESCO</w:t>
      </w:r>
    </w:p>
    <w:p w14:paraId="5CB18511" w14:textId="77777777" w:rsidR="00877634" w:rsidRDefault="00877634">
      <w:pPr>
        <w:pStyle w:val="1"/>
        <w:ind w:firstLineChars="0" w:firstLine="0"/>
        <w:rPr>
          <w:rFonts w:ascii="Times New Roman" w:hAnsi="Times New Roman" w:cs="Times New Roman" w:hint="eastAsia"/>
        </w:rPr>
      </w:pPr>
    </w:p>
    <w:p w14:paraId="76303C22" w14:textId="77777777" w:rsidR="00F065B2" w:rsidRDefault="00E3102C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Legislation improvement</w:t>
      </w:r>
    </w:p>
    <w:p w14:paraId="337FCD67" w14:textId="0AAB7734" w:rsidR="00F065B2" w:rsidRDefault="00E3102C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Compulsory education</w:t>
      </w:r>
    </w:p>
    <w:p w14:paraId="48F7B55E" w14:textId="77777777" w:rsidR="00F065B2" w:rsidRDefault="00E3102C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Equitable and inclusive education (definition)</w:t>
      </w:r>
    </w:p>
    <w:p w14:paraId="61F5C5E4" w14:textId="77777777" w:rsidR="00F065B2" w:rsidRDefault="00E3102C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Quality education (definition)</w:t>
      </w:r>
    </w:p>
    <w:p w14:paraId="2CB5A780" w14:textId="77777777" w:rsidR="00F065B2" w:rsidRDefault="00F065B2">
      <w:pPr>
        <w:pStyle w:val="1"/>
        <w:ind w:firstLineChars="0" w:firstLine="0"/>
        <w:rPr>
          <w:rFonts w:ascii="Times New Roman" w:hAnsi="Times New Roman" w:cs="Times New Roman"/>
        </w:rPr>
      </w:pPr>
    </w:p>
    <w:p w14:paraId="4FE7B403" w14:textId="77777777" w:rsidR="00F065B2" w:rsidRDefault="00E3102C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Funding system</w:t>
      </w:r>
    </w:p>
    <w:p w14:paraId="06F1C11E" w14:textId="5CC8B0FE" w:rsidR="00F065B2" w:rsidRDefault="00E3102C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ins w:id="2" w:author="蒋 天凝" w:date="2021-05-20T22:58:00Z">
        <w:r w:rsidR="00877634" w:rsidRPr="00877634">
          <w:rPr>
            <w:rFonts w:ascii="Times New Roman" w:hAnsi="Times New Roman" w:cs="Times New Roman"/>
          </w:rPr>
          <w:t>Application criteria</w:t>
        </w:r>
      </w:ins>
      <w:del w:id="3" w:author="蒋 天凝" w:date="2021-05-20T22:58:00Z">
        <w:r w:rsidDel="00877634">
          <w:rPr>
            <w:rFonts w:ascii="Times New Roman" w:hAnsi="Times New Roman" w:cs="Times New Roman"/>
          </w:rPr>
          <w:delText>Use of funds</w:delText>
        </w:r>
      </w:del>
    </w:p>
    <w:p w14:paraId="038A5034" w14:textId="77777777" w:rsidR="00F065B2" w:rsidRDefault="00E3102C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Fund raising</w:t>
      </w:r>
    </w:p>
    <w:p w14:paraId="6C33861F" w14:textId="77777777" w:rsidR="00F065B2" w:rsidRDefault="00E3102C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Management and allocation</w:t>
      </w:r>
    </w:p>
    <w:p w14:paraId="0FAD4C0D" w14:textId="77777777" w:rsidR="00F065B2" w:rsidRDefault="00F065B2">
      <w:pPr>
        <w:pStyle w:val="1"/>
        <w:ind w:firstLineChars="0" w:firstLine="0"/>
        <w:rPr>
          <w:rFonts w:ascii="Times New Roman" w:hAnsi="Times New Roman" w:cs="Times New Roman"/>
        </w:rPr>
      </w:pPr>
    </w:p>
    <w:p w14:paraId="064B3AB6" w14:textId="77777777" w:rsidR="00F065B2" w:rsidRDefault="00E3102C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rimary education reform</w:t>
      </w:r>
      <w:r>
        <w:rPr>
          <w:rFonts w:ascii="Times New Roman" w:hAnsi="Times New Roman" w:cs="Times New Roman"/>
        </w:rPr>
        <w:t xml:space="preserve"> </w:t>
      </w:r>
    </w:p>
    <w:p w14:paraId="0F17FD23" w14:textId="48188D23" w:rsidR="00F065B2" w:rsidDel="00877634" w:rsidRDefault="00E3102C" w:rsidP="00776AB6">
      <w:pPr>
        <w:pStyle w:val="1"/>
        <w:ind w:firstLineChars="0" w:firstLine="0"/>
        <w:rPr>
          <w:del w:id="4" w:author="蒋 天凝" w:date="2021-05-20T23:02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ins w:id="5" w:author="蒋 天凝" w:date="2021-05-20T23:02:00Z">
        <w:r w:rsidR="00877634" w:rsidRPr="00877634">
          <w:rPr>
            <w:rFonts w:ascii="Times New Roman" w:hAnsi="Times New Roman" w:cs="Times New Roman"/>
          </w:rPr>
          <w:t>Educational quality expectations</w:t>
        </w:r>
      </w:ins>
      <w:del w:id="6" w:author="蒋 天凝" w:date="2021-05-20T23:02:00Z">
        <w:r w:rsidDel="00877634">
          <w:rPr>
            <w:rFonts w:ascii="Times New Roman" w:hAnsi="Times New Roman" w:cs="Times New Roman"/>
          </w:rPr>
          <w:delText xml:space="preserve">Learning objectives </w:delText>
        </w:r>
      </w:del>
    </w:p>
    <w:p w14:paraId="2656D0DA" w14:textId="18B5ABF7" w:rsidR="00F065B2" w:rsidRDefault="00E3102C" w:rsidP="00877634">
      <w:pPr>
        <w:pStyle w:val="1"/>
        <w:ind w:firstLineChars="0" w:firstLine="0"/>
        <w:rPr>
          <w:rFonts w:ascii="Times New Roman" w:hAnsi="Times New Roman" w:cs="Times New Roman"/>
        </w:rPr>
        <w:pPrChange w:id="7" w:author="蒋 天凝" w:date="2021-05-20T23:02:00Z">
          <w:pPr>
            <w:pStyle w:val="1"/>
            <w:ind w:firstLineChars="0" w:firstLine="0"/>
          </w:pPr>
        </w:pPrChange>
      </w:pPr>
      <w:del w:id="8" w:author="蒋 天凝" w:date="2021-05-20T23:02:00Z">
        <w:r w:rsidDel="00877634">
          <w:rPr>
            <w:rFonts w:ascii="Times New Roman" w:hAnsi="Times New Roman" w:cs="Times New Roman"/>
          </w:rPr>
          <w:delText xml:space="preserve">(2) Curriculum </w:delText>
        </w:r>
      </w:del>
    </w:p>
    <w:p w14:paraId="6B970A51" w14:textId="134F590A" w:rsidR="00F065B2" w:rsidRDefault="00E3102C">
      <w:pPr>
        <w:pStyle w:val="1"/>
        <w:ind w:firstLineChars="0" w:firstLine="0"/>
        <w:rPr>
          <w:ins w:id="9" w:author="蒋 天凝" w:date="2021-05-20T23:38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ins w:id="10" w:author="蒋 天凝" w:date="2021-05-20T23:02:00Z">
        <w:r w:rsidR="00877634">
          <w:rPr>
            <w:rFonts w:ascii="Times New Roman" w:hAnsi="Times New Roman" w:cs="Times New Roman"/>
          </w:rPr>
          <w:t>2</w:t>
        </w:r>
      </w:ins>
      <w:del w:id="11" w:author="蒋 天凝" w:date="2021-05-20T23:02:00Z">
        <w:r w:rsidDel="00877634">
          <w:rPr>
            <w:rFonts w:ascii="Times New Roman" w:hAnsi="Times New Roman" w:cs="Times New Roman"/>
          </w:rPr>
          <w:delText>3</w:delText>
        </w:r>
      </w:del>
      <w:r>
        <w:rPr>
          <w:rFonts w:ascii="Times New Roman" w:hAnsi="Times New Roman" w:cs="Times New Roman"/>
        </w:rPr>
        <w:t xml:space="preserve">) Teacher training and qualification </w:t>
      </w:r>
    </w:p>
    <w:p w14:paraId="6617851C" w14:textId="2CC1D9A8" w:rsidR="00227AB0" w:rsidRDefault="00227AB0">
      <w:pPr>
        <w:pStyle w:val="1"/>
        <w:ind w:firstLineChars="0" w:firstLine="0"/>
        <w:rPr>
          <w:rFonts w:ascii="Times New Roman" w:hAnsi="Times New Roman" w:cs="Times New Roman"/>
        </w:rPr>
      </w:pPr>
      <w:ins w:id="12" w:author="蒋 天凝" w:date="2021-05-20T23:40:00Z">
        <w:r>
          <w:rPr>
            <w:rFonts w:ascii="Times New Roman" w:hAnsi="Times New Roman" w:cs="Times New Roman" w:hint="eastAsia"/>
          </w:rPr>
          <w:t>(</w:t>
        </w:r>
        <w:r>
          <w:rPr>
            <w:rFonts w:ascii="Times New Roman" w:hAnsi="Times New Roman" w:cs="Times New Roman"/>
          </w:rPr>
          <w:t xml:space="preserve">3) </w:t>
        </w:r>
        <w:r w:rsidRPr="00227AB0">
          <w:rPr>
            <w:rFonts w:ascii="Times New Roman" w:hAnsi="Times New Roman" w:cs="Times New Roman"/>
          </w:rPr>
          <w:t>Dropout prevention (graduation rate)</w:t>
        </w:r>
      </w:ins>
    </w:p>
    <w:p w14:paraId="374D929C" w14:textId="77777777" w:rsidR="003A212B" w:rsidRDefault="003A212B">
      <w:pPr>
        <w:pStyle w:val="1"/>
        <w:ind w:firstLineChars="0" w:firstLine="0"/>
        <w:rPr>
          <w:ins w:id="13" w:author="蒋 天凝" w:date="2021-05-20T23:10:00Z"/>
          <w:rFonts w:ascii="Times New Roman" w:hAnsi="Times New Roman" w:cs="Times New Roman"/>
        </w:rPr>
      </w:pPr>
    </w:p>
    <w:p w14:paraId="1C73BE70" w14:textId="56F87C8E" w:rsidR="00F065B2" w:rsidRDefault="003A212B">
      <w:pPr>
        <w:pStyle w:val="1"/>
        <w:ind w:firstLineChars="0" w:firstLine="0"/>
        <w:rPr>
          <w:ins w:id="14" w:author="蒋 天凝" w:date="2021-05-20T23:14:00Z"/>
          <w:rFonts w:ascii="Times New Roman" w:hAnsi="Times New Roman" w:cs="Times New Roman"/>
        </w:rPr>
      </w:pPr>
      <w:ins w:id="15" w:author="蒋 天凝" w:date="2021-05-20T23:10:00Z">
        <w:r>
          <w:rPr>
            <w:rFonts w:ascii="Times New Roman" w:hAnsi="Times New Roman" w:cs="Times New Roman"/>
          </w:rPr>
          <w:t>4.</w:t>
        </w:r>
      </w:ins>
      <w:del w:id="16" w:author="蒋 天凝" w:date="2021-05-20T23:09:00Z">
        <w:r w:rsidR="00E3102C" w:rsidDel="003A212B">
          <w:rPr>
            <w:rFonts w:ascii="Times New Roman" w:hAnsi="Times New Roman" w:cs="Times New Roman"/>
          </w:rPr>
          <w:delText>(</w:delText>
        </w:r>
      </w:del>
      <w:del w:id="17" w:author="蒋 天凝" w:date="2021-05-20T23:02:00Z">
        <w:r w:rsidR="00E3102C" w:rsidDel="00877634">
          <w:rPr>
            <w:rFonts w:ascii="Times New Roman" w:hAnsi="Times New Roman" w:cs="Times New Roman"/>
          </w:rPr>
          <w:delText>4</w:delText>
        </w:r>
      </w:del>
      <w:del w:id="18" w:author="蒋 天凝" w:date="2021-05-20T23:09:00Z">
        <w:r w:rsidR="00E3102C" w:rsidDel="003A212B">
          <w:rPr>
            <w:rFonts w:ascii="Times New Roman" w:hAnsi="Times New Roman" w:cs="Times New Roman"/>
          </w:rPr>
          <w:delText xml:space="preserve">) </w:delText>
        </w:r>
      </w:del>
      <w:r w:rsidR="00E3102C">
        <w:rPr>
          <w:rFonts w:ascii="Times New Roman" w:hAnsi="Times New Roman" w:cs="Times New Roman"/>
        </w:rPr>
        <w:t xml:space="preserve">Specific measures on various </w:t>
      </w:r>
      <w:del w:id="19" w:author="蒋 天凝" w:date="2021-05-20T23:14:00Z">
        <w:r w:rsidR="00E3102C" w:rsidDel="003A212B">
          <w:rPr>
            <w:rFonts w:ascii="Times New Roman" w:hAnsi="Times New Roman" w:cs="Times New Roman"/>
          </w:rPr>
          <w:delText>educatee</w:delText>
        </w:r>
      </w:del>
      <w:ins w:id="20" w:author="蒋 天凝" w:date="2021-05-20T23:14:00Z">
        <w:r>
          <w:rPr>
            <w:rFonts w:ascii="Times New Roman" w:hAnsi="Times New Roman" w:cs="Times New Roman"/>
          </w:rPr>
          <w:t>educate</w:t>
        </w:r>
      </w:ins>
      <w:del w:id="21" w:author="蒋 天凝" w:date="2021-05-20T23:14:00Z">
        <w:r w:rsidR="00E3102C" w:rsidDel="003A212B">
          <w:rPr>
            <w:rFonts w:ascii="Times New Roman" w:hAnsi="Times New Roman" w:cs="Times New Roman"/>
          </w:rPr>
          <w:delText xml:space="preserve"> (boys and girls, disability, refugees, etc.)</w:delText>
        </w:r>
      </w:del>
    </w:p>
    <w:p w14:paraId="57C70782" w14:textId="57C1D1BB" w:rsidR="003A212B" w:rsidRDefault="003A212B">
      <w:pPr>
        <w:pStyle w:val="1"/>
        <w:ind w:firstLineChars="0" w:firstLine="0"/>
        <w:rPr>
          <w:ins w:id="22" w:author="蒋 天凝" w:date="2021-05-20T23:16:00Z"/>
          <w:rFonts w:ascii="Times New Roman" w:hAnsi="Times New Roman" w:cs="Times New Roman"/>
        </w:rPr>
      </w:pPr>
      <w:ins w:id="23" w:author="蒋 天凝" w:date="2021-05-20T23:14:00Z">
        <w:r>
          <w:rPr>
            <w:rFonts w:ascii="Times New Roman" w:hAnsi="Times New Roman" w:cs="Times New Roman"/>
          </w:rPr>
          <w:t xml:space="preserve">(1) </w:t>
        </w:r>
        <w:r w:rsidRPr="003A212B">
          <w:rPr>
            <w:rFonts w:ascii="Times New Roman" w:hAnsi="Times New Roman" w:cs="Times New Roman"/>
          </w:rPr>
          <w:t>Eliminate gender discrimination</w:t>
        </w:r>
      </w:ins>
    </w:p>
    <w:p w14:paraId="4197CEDF" w14:textId="027E1E9E" w:rsidR="003A212B" w:rsidRDefault="003A212B">
      <w:pPr>
        <w:pStyle w:val="1"/>
        <w:ind w:firstLineChars="0" w:firstLine="0"/>
        <w:rPr>
          <w:ins w:id="24" w:author="蒋 天凝" w:date="2021-05-20T23:21:00Z"/>
          <w:rFonts w:ascii="Times New Roman" w:hAnsi="Times New Roman" w:cs="Times New Roman"/>
        </w:rPr>
      </w:pPr>
      <w:ins w:id="25" w:author="蒋 天凝" w:date="2021-05-20T23:16:00Z">
        <w:r>
          <w:rPr>
            <w:rFonts w:ascii="Times New Roman" w:hAnsi="Times New Roman" w:cs="Times New Roman" w:hint="eastAsia"/>
          </w:rPr>
          <w:t>(</w:t>
        </w:r>
        <w:r>
          <w:rPr>
            <w:rFonts w:ascii="Times New Roman" w:hAnsi="Times New Roman" w:cs="Times New Roman"/>
          </w:rPr>
          <w:t xml:space="preserve">2) </w:t>
        </w:r>
      </w:ins>
      <w:ins w:id="26" w:author="蒋 天凝" w:date="2021-05-20T23:21:00Z">
        <w:r w:rsidR="00C36294" w:rsidRPr="00C36294">
          <w:rPr>
            <w:rFonts w:ascii="Times New Roman" w:hAnsi="Times New Roman" w:cs="Times New Roman"/>
          </w:rPr>
          <w:t xml:space="preserve">Education for </w:t>
        </w:r>
        <w:r w:rsidR="00C36294">
          <w:rPr>
            <w:rFonts w:ascii="Times New Roman" w:hAnsi="Times New Roman" w:cs="Times New Roman"/>
          </w:rPr>
          <w:t>c</w:t>
        </w:r>
        <w:r w:rsidR="00C36294" w:rsidRPr="00C36294">
          <w:rPr>
            <w:rFonts w:ascii="Times New Roman" w:hAnsi="Times New Roman" w:cs="Times New Roman"/>
          </w:rPr>
          <w:t xml:space="preserve">hildren with </w:t>
        </w:r>
        <w:r w:rsidR="00C36294">
          <w:rPr>
            <w:rFonts w:ascii="Times New Roman" w:hAnsi="Times New Roman" w:cs="Times New Roman"/>
          </w:rPr>
          <w:t>d</w:t>
        </w:r>
        <w:r w:rsidR="00C36294" w:rsidRPr="00C36294">
          <w:rPr>
            <w:rFonts w:ascii="Times New Roman" w:hAnsi="Times New Roman" w:cs="Times New Roman"/>
          </w:rPr>
          <w:t>isabilities</w:t>
        </w:r>
      </w:ins>
    </w:p>
    <w:p w14:paraId="3B69454E" w14:textId="5BAB7AF9" w:rsidR="00C36294" w:rsidRPr="00C36294" w:rsidRDefault="00C36294">
      <w:pPr>
        <w:pStyle w:val="1"/>
        <w:ind w:firstLineChars="0" w:firstLine="0"/>
        <w:rPr>
          <w:rFonts w:ascii="Times New Roman" w:hAnsi="Times New Roman" w:cs="Times New Roman" w:hint="eastAsia"/>
        </w:rPr>
      </w:pPr>
      <w:ins w:id="27" w:author="蒋 天凝" w:date="2021-05-20T23:21:00Z">
        <w:r>
          <w:rPr>
            <w:rFonts w:ascii="Times New Roman" w:hAnsi="Times New Roman" w:cs="Times New Roman"/>
          </w:rPr>
          <w:t xml:space="preserve">(3) </w:t>
        </w:r>
      </w:ins>
      <w:ins w:id="28" w:author="蒋 天凝" w:date="2021-05-20T23:34:00Z">
        <w:r w:rsidR="007425BA" w:rsidRPr="007425BA">
          <w:rPr>
            <w:rFonts w:ascii="Times New Roman" w:hAnsi="Times New Roman" w:cs="Times New Roman"/>
          </w:rPr>
          <w:t>Minority and refugee education</w:t>
        </w:r>
      </w:ins>
    </w:p>
    <w:p w14:paraId="1F5D8FA7" w14:textId="77777777" w:rsidR="00F065B2" w:rsidRDefault="00F065B2">
      <w:pPr>
        <w:pStyle w:val="1"/>
        <w:ind w:firstLineChars="0" w:firstLine="0"/>
        <w:rPr>
          <w:rFonts w:ascii="Times New Roman" w:hAnsi="Times New Roman" w:cs="Times New Roman"/>
        </w:rPr>
      </w:pPr>
    </w:p>
    <w:p w14:paraId="635CBFA6" w14:textId="4610DE0F" w:rsidR="00F065B2" w:rsidRDefault="00E3102C">
      <w:pPr>
        <w:pStyle w:val="1"/>
        <w:ind w:firstLineChars="0" w:firstLine="0"/>
        <w:rPr>
          <w:rFonts w:ascii="Times New Roman" w:hAnsi="Times New Roman" w:cs="Times New Roman"/>
        </w:rPr>
      </w:pPr>
      <w:del w:id="29" w:author="蒋 天凝" w:date="2021-05-20T23:10:00Z">
        <w:r w:rsidDel="003A212B">
          <w:rPr>
            <w:rFonts w:ascii="Times New Roman" w:hAnsi="Times New Roman" w:cs="Times New Roman" w:hint="eastAsia"/>
          </w:rPr>
          <w:delText>4</w:delText>
        </w:r>
        <w:r w:rsidDel="003A212B">
          <w:rPr>
            <w:rFonts w:ascii="Times New Roman" w:hAnsi="Times New Roman" w:cs="Times New Roman"/>
          </w:rPr>
          <w:delText>.</w:delText>
        </w:r>
      </w:del>
      <w:ins w:id="30" w:author="蒋 天凝" w:date="2021-05-20T23:10:00Z">
        <w:r w:rsidR="003A212B">
          <w:rPr>
            <w:rFonts w:ascii="Times New Roman" w:hAnsi="Times New Roman" w:cs="Times New Roman"/>
          </w:rPr>
          <w:t>5.</w:t>
        </w:r>
      </w:ins>
      <w:r>
        <w:rPr>
          <w:rFonts w:ascii="Times New Roman" w:hAnsi="Times New Roman" w:cs="Times New Roman"/>
        </w:rPr>
        <w:t xml:space="preserve"> Distance education </w:t>
      </w:r>
    </w:p>
    <w:p w14:paraId="7831362B" w14:textId="77777777" w:rsidR="00F065B2" w:rsidRDefault="00E3102C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Solution on technical problems </w:t>
      </w:r>
    </w:p>
    <w:p w14:paraId="12F7FAEC" w14:textId="5C9992FF" w:rsidR="00F065B2" w:rsidRDefault="00E3102C">
      <w:pPr>
        <w:pStyle w:val="1"/>
        <w:ind w:firstLineChars="0" w:firstLine="0"/>
        <w:rPr>
          <w:ins w:id="31" w:author="蒋 天凝" w:date="2021-05-20T23:35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Content of online sources (online classes, teaching materials)</w:t>
      </w:r>
    </w:p>
    <w:p w14:paraId="0AA93A19" w14:textId="726AAD5E" w:rsidR="007425BA" w:rsidRDefault="007425BA">
      <w:pPr>
        <w:pStyle w:val="1"/>
        <w:ind w:firstLineChars="0" w:firstLine="0"/>
        <w:rPr>
          <w:rFonts w:ascii="Times New Roman" w:hAnsi="Times New Roman" w:cs="Times New Roman"/>
        </w:rPr>
      </w:pPr>
      <w:ins w:id="32" w:author="蒋 天凝" w:date="2021-05-20T23:35:00Z">
        <w:r>
          <w:rPr>
            <w:rFonts w:ascii="Times New Roman" w:hAnsi="Times New Roman" w:cs="Times New Roman" w:hint="eastAsia"/>
          </w:rPr>
          <w:t>(</w:t>
        </w:r>
        <w:r>
          <w:rPr>
            <w:rFonts w:ascii="Times New Roman" w:hAnsi="Times New Roman" w:cs="Times New Roman"/>
          </w:rPr>
          <w:t xml:space="preserve">3) </w:t>
        </w:r>
        <w:r w:rsidRPr="007425BA">
          <w:rPr>
            <w:rFonts w:ascii="Times New Roman" w:hAnsi="Times New Roman" w:cs="Times New Roman"/>
          </w:rPr>
          <w:t>Inter-platform coordination</w:t>
        </w:r>
      </w:ins>
    </w:p>
    <w:p w14:paraId="4E61E768" w14:textId="77777777" w:rsidR="00F065B2" w:rsidRDefault="00F065B2">
      <w:pPr>
        <w:pStyle w:val="1"/>
        <w:ind w:firstLineChars="0" w:firstLine="0"/>
        <w:rPr>
          <w:rFonts w:ascii="Times New Roman" w:hAnsi="Times New Roman" w:cs="Times New Roman"/>
        </w:rPr>
      </w:pPr>
    </w:p>
    <w:p w14:paraId="1CF7590D" w14:textId="43C50A34" w:rsidR="00F065B2" w:rsidRDefault="003A212B">
      <w:pPr>
        <w:pStyle w:val="1"/>
        <w:ind w:firstLineChars="0" w:firstLine="0"/>
        <w:rPr>
          <w:rFonts w:ascii="Times New Roman" w:hAnsi="Times New Roman" w:cs="Times New Roman"/>
        </w:rPr>
      </w:pPr>
      <w:ins w:id="33" w:author="蒋 天凝" w:date="2021-05-20T23:10:00Z">
        <w:r>
          <w:rPr>
            <w:rFonts w:ascii="Times New Roman" w:hAnsi="Times New Roman" w:cs="Times New Roman"/>
          </w:rPr>
          <w:lastRenderedPageBreak/>
          <w:t>6.</w:t>
        </w:r>
      </w:ins>
      <w:del w:id="34" w:author="蒋 天凝" w:date="2021-05-20T23:10:00Z">
        <w:r w:rsidR="00E3102C" w:rsidDel="003A212B">
          <w:rPr>
            <w:rFonts w:ascii="Times New Roman" w:hAnsi="Times New Roman" w:cs="Times New Roman"/>
          </w:rPr>
          <w:delText>5.</w:delText>
        </w:r>
      </w:del>
      <w:r w:rsidR="00E3102C">
        <w:rPr>
          <w:rFonts w:ascii="Times New Roman" w:hAnsi="Times New Roman" w:cs="Times New Roman"/>
        </w:rPr>
        <w:t xml:space="preserve"> Emergency reflection system</w:t>
      </w:r>
    </w:p>
    <w:p w14:paraId="581FFA26" w14:textId="77777777" w:rsidR="00F065B2" w:rsidRDefault="00E3102C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Scope of emergency (health crisis, war, etc.)</w:t>
      </w:r>
    </w:p>
    <w:p w14:paraId="5DCC6702" w14:textId="77777777" w:rsidR="00F065B2" w:rsidRDefault="00E3102C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Response measures</w:t>
      </w:r>
    </w:p>
    <w:p w14:paraId="0598A474" w14:textId="77777777" w:rsidR="00F065B2" w:rsidRDefault="00F065B2">
      <w:pPr>
        <w:pStyle w:val="1"/>
        <w:ind w:firstLineChars="0" w:firstLine="0"/>
        <w:rPr>
          <w:rFonts w:ascii="Times New Roman" w:hAnsi="Times New Roman" w:cs="Times New Roman"/>
        </w:rPr>
      </w:pPr>
    </w:p>
    <w:p w14:paraId="4BE998C2" w14:textId="28A987FE" w:rsidR="00F065B2" w:rsidRDefault="003A212B">
      <w:pPr>
        <w:pStyle w:val="1"/>
        <w:ind w:firstLineChars="0" w:firstLine="0"/>
        <w:rPr>
          <w:rFonts w:ascii="Times New Roman" w:hAnsi="Times New Roman" w:cs="Times New Roman"/>
        </w:rPr>
      </w:pPr>
      <w:ins w:id="35" w:author="蒋 天凝" w:date="2021-05-20T23:10:00Z">
        <w:r>
          <w:rPr>
            <w:rFonts w:ascii="Times New Roman" w:hAnsi="Times New Roman" w:cs="Times New Roman"/>
          </w:rPr>
          <w:t>7.</w:t>
        </w:r>
      </w:ins>
      <w:del w:id="36" w:author="蒋 天凝" w:date="2021-05-20T23:10:00Z">
        <w:r w:rsidR="00E3102C" w:rsidDel="003A212B">
          <w:rPr>
            <w:rFonts w:ascii="Times New Roman" w:hAnsi="Times New Roman" w:cs="Times New Roman"/>
          </w:rPr>
          <w:delText>6.</w:delText>
        </w:r>
      </w:del>
      <w:r w:rsidR="00E3102C">
        <w:rPr>
          <w:rFonts w:ascii="Times New Roman" w:hAnsi="Times New Roman" w:cs="Times New Roman"/>
        </w:rPr>
        <w:t xml:space="preserve"> Supervision system </w:t>
      </w:r>
    </w:p>
    <w:p w14:paraId="5B96212B" w14:textId="77777777" w:rsidR="00F065B2" w:rsidRDefault="00E3102C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Scope of supervision (circumstance in individual member state; implementation of coorperative system mentioned before)</w:t>
      </w:r>
    </w:p>
    <w:p w14:paraId="29834E88" w14:textId="77777777" w:rsidR="00F065B2" w:rsidRDefault="00E3102C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Measures of supervision</w:t>
      </w:r>
    </w:p>
    <w:p w14:paraId="2D687E11" w14:textId="6089C48F" w:rsidR="00F065B2" w:rsidRDefault="00F065B2">
      <w:pPr>
        <w:ind w:firstLineChars="0" w:firstLine="0"/>
      </w:pPr>
    </w:p>
    <w:p w14:paraId="139C1E19" w14:textId="51BAD1AA" w:rsidR="00776AB6" w:rsidRPr="00776AB6" w:rsidRDefault="00776AB6">
      <w:pPr>
        <w:ind w:firstLineChars="0" w:firstLine="0"/>
        <w:rPr>
          <w:rFonts w:hint="eastAsia"/>
          <w:b/>
          <w:bCs/>
        </w:rPr>
      </w:pPr>
      <w:r>
        <w:t>US</w:t>
      </w:r>
      <w:r>
        <w:rPr>
          <w:rFonts w:hint="eastAsia"/>
        </w:rPr>
        <w:t>：</w:t>
      </w:r>
      <w:r w:rsidRPr="00776AB6">
        <w:rPr>
          <w:rFonts w:hint="eastAsia"/>
        </w:rPr>
        <w:t>将</w:t>
      </w:r>
      <w:r w:rsidRPr="00776AB6">
        <w:t>2.1</w:t>
      </w:r>
      <w:r w:rsidRPr="00776AB6">
        <w:t>的描述修改，</w:t>
      </w:r>
      <w:r w:rsidRPr="00776AB6">
        <w:t>use of fund</w:t>
      </w:r>
      <w:r w:rsidRPr="00776AB6">
        <w:t>和</w:t>
      </w:r>
      <w:r w:rsidRPr="00776AB6">
        <w:t>3.3</w:t>
      </w:r>
      <w:r w:rsidRPr="00776AB6">
        <w:t>意思有重叠，如果是放在</w:t>
      </w:r>
      <w:r w:rsidRPr="00776AB6">
        <w:t>2.1</w:t>
      </w:r>
      <w:r w:rsidRPr="00776AB6">
        <w:t>意思是否是</w:t>
      </w:r>
      <w:r w:rsidRPr="00776AB6">
        <w:t>“</w:t>
      </w:r>
      <w:r w:rsidRPr="00776AB6">
        <w:t>可以申请该资金的对象</w:t>
      </w:r>
      <w:r w:rsidRPr="00776AB6">
        <w:t>”</w:t>
      </w:r>
      <w:r w:rsidRPr="00776AB6">
        <w:t>，美国提议改述为申请标准</w:t>
      </w:r>
      <w:r w:rsidRPr="00776AB6">
        <w:t>Application criteria</w:t>
      </w:r>
      <w:r>
        <w:rPr>
          <w:rFonts w:hint="eastAsia"/>
        </w:rPr>
        <w:t>；</w:t>
      </w:r>
      <w:r w:rsidRPr="00776AB6">
        <w:rPr>
          <w:rFonts w:hint="eastAsia"/>
        </w:rPr>
        <w:t>关于</w:t>
      </w:r>
      <w:r w:rsidRPr="00776AB6">
        <w:t>3.1</w:t>
      </w:r>
      <w:r w:rsidRPr="00776AB6">
        <w:t>和</w:t>
      </w:r>
      <w:r w:rsidRPr="00776AB6">
        <w:t>3.2</w:t>
      </w:r>
      <w:r w:rsidRPr="00776AB6">
        <w:t>，这个可能是各国教育部根据国家情况下发安排更合适，美国提议将其合为教育质量期望（如反映为文盲率、入学率和毕业率等）</w:t>
      </w:r>
      <w:r>
        <w:rPr>
          <w:rFonts w:hint="eastAsia"/>
        </w:rPr>
        <w:t>；不可否认入学率是监督教育平等的重要指标，但美国认为毕业率反映着接受教育后的水平同样重要，所以添加了</w:t>
      </w:r>
      <w:r w:rsidR="000703DA">
        <w:rPr>
          <w:rFonts w:hint="eastAsia"/>
        </w:rPr>
        <w:t>“辍学预防”在第</w:t>
      </w:r>
      <w:r w:rsidR="000703DA">
        <w:rPr>
          <w:rFonts w:hint="eastAsia"/>
        </w:rPr>
        <w:t>3</w:t>
      </w:r>
      <w:r w:rsidR="000703DA">
        <w:rPr>
          <w:rFonts w:hint="eastAsia"/>
        </w:rPr>
        <w:t>点。</w:t>
      </w:r>
    </w:p>
    <w:sectPr w:rsidR="00776AB6" w:rsidRPr="00776A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E251F" w14:textId="77777777" w:rsidR="007E7C5C" w:rsidRDefault="007E7C5C">
      <w:pPr>
        <w:spacing w:line="240" w:lineRule="auto"/>
        <w:ind w:firstLine="480"/>
      </w:pPr>
      <w:r>
        <w:separator/>
      </w:r>
    </w:p>
  </w:endnote>
  <w:endnote w:type="continuationSeparator" w:id="0">
    <w:p w14:paraId="0E2C1293" w14:textId="77777777" w:rsidR="007E7C5C" w:rsidRDefault="007E7C5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590EB" w14:textId="77777777" w:rsidR="00F065B2" w:rsidRDefault="00F065B2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572F7" w14:textId="77777777" w:rsidR="00F065B2" w:rsidRDefault="00F065B2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EF3D" w14:textId="77777777" w:rsidR="00877634" w:rsidRDefault="00877634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1BC3A" w14:textId="77777777" w:rsidR="007E7C5C" w:rsidRDefault="007E7C5C">
      <w:pPr>
        <w:spacing w:line="240" w:lineRule="auto"/>
        <w:ind w:firstLine="480"/>
      </w:pPr>
      <w:r>
        <w:separator/>
      </w:r>
    </w:p>
  </w:footnote>
  <w:footnote w:type="continuationSeparator" w:id="0">
    <w:p w14:paraId="2BD6052E" w14:textId="77777777" w:rsidR="007E7C5C" w:rsidRDefault="007E7C5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57504" w14:textId="77777777" w:rsidR="00F065B2" w:rsidRDefault="00F065B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D8C87" w14:textId="77777777" w:rsidR="00F065B2" w:rsidRDefault="00F065B2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59DC8" w14:textId="77777777" w:rsidR="00F065B2" w:rsidRDefault="00F065B2">
    <w:pPr>
      <w:pStyle w:val="a5"/>
      <w:ind w:firstLine="360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蒋 天凝">
    <w15:presenceInfo w15:providerId="Windows Live" w15:userId="e977fbc32c7315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5B2"/>
    <w:rsid w:val="000703DA"/>
    <w:rsid w:val="00227AB0"/>
    <w:rsid w:val="00335D0D"/>
    <w:rsid w:val="003A212B"/>
    <w:rsid w:val="007425BA"/>
    <w:rsid w:val="00776AB6"/>
    <w:rsid w:val="007E7C5C"/>
    <w:rsid w:val="00877634"/>
    <w:rsid w:val="00C36294"/>
    <w:rsid w:val="00E3102C"/>
    <w:rsid w:val="00F0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70843"/>
  <w15:docId w15:val="{B26C319B-4F6F-47AE-9D90-913C4493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eastAsia="宋体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="420"/>
    </w:pPr>
  </w:style>
  <w:style w:type="character" w:customStyle="1" w:styleId="a6">
    <w:name w:val="页眉 字符"/>
    <w:basedOn w:val="a0"/>
    <w:link w:val="a5"/>
    <w:uiPriority w:val="99"/>
    <w:qFormat/>
    <w:rPr>
      <w:rFonts w:eastAsia="宋体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费 典</dc:creator>
  <cp:lastModifiedBy>蒋 天凝</cp:lastModifiedBy>
  <cp:revision>7</cp:revision>
  <dcterms:created xsi:type="dcterms:W3CDTF">2021-04-09T04:31:00Z</dcterms:created>
  <dcterms:modified xsi:type="dcterms:W3CDTF">2021-05-20T15:44:00Z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fbe076e0f5724646b38ec0b6c23393d6</vt:lpwstr>
  </property>
  <property fmtid="{D5CDD505-2E9C-101B-9397-08002B2CF9AE}" pid="3" name="KSOProductBuildVer">
    <vt:lpwstr>2052-11.5.0</vt:lpwstr>
  </property>
</Properties>
</file>